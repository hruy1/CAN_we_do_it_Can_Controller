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F9F6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05A2289D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38FCC522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542388BC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724176E6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547B5741" w14:textId="77777777" w:rsidR="00CD1F74" w:rsidRDefault="00CD1F74" w:rsidP="00CD1F74">
      <w:pPr>
        <w:pStyle w:val="Title"/>
        <w:rPr>
          <w:b/>
          <w:bCs/>
          <w:sz w:val="72"/>
          <w:szCs w:val="72"/>
        </w:rPr>
      </w:pPr>
    </w:p>
    <w:p w14:paraId="1ACF42A4" w14:textId="5DB75E5B" w:rsidR="00CD1F74" w:rsidRDefault="00CD1F74" w:rsidP="00CD1F74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Coding Standards Version 2</w:t>
      </w:r>
    </w:p>
    <w:p w14:paraId="1C3C41E1" w14:textId="77777777" w:rsidR="00CD1F74" w:rsidRDefault="00CD1F74" w:rsidP="00CD1F74">
      <w:pPr>
        <w:pStyle w:val="Subtitle"/>
      </w:pPr>
      <w:r>
        <w:t>Updated: 6/24/2020</w:t>
      </w:r>
    </w:p>
    <w:p w14:paraId="4EB82656" w14:textId="77777777" w:rsidR="00CD1F74" w:rsidRDefault="00CD1F74" w:rsidP="00CD1F74"/>
    <w:p w14:paraId="09A383AB" w14:textId="77777777" w:rsidR="00CD1F74" w:rsidRDefault="00CD1F74" w:rsidP="00CD1F74"/>
    <w:p w14:paraId="60FEE31A" w14:textId="77777777" w:rsidR="00CD1F74" w:rsidRDefault="00CD1F74" w:rsidP="00CD1F74"/>
    <w:p w14:paraId="2D5B4E30" w14:textId="77777777" w:rsidR="00CD1F74" w:rsidRDefault="00CD1F74" w:rsidP="00CD1F74"/>
    <w:p w14:paraId="22D356F0" w14:textId="77777777" w:rsidR="00CD1F74" w:rsidRDefault="00CD1F74" w:rsidP="00CD1F74"/>
    <w:p w14:paraId="20BB0450" w14:textId="77777777" w:rsidR="00CD1F74" w:rsidRDefault="00CD1F74" w:rsidP="00CD1F74"/>
    <w:p w14:paraId="41A143B5" w14:textId="77777777" w:rsidR="00CD1F74" w:rsidRDefault="00CD1F74" w:rsidP="00CD1F74"/>
    <w:p w14:paraId="62AF5E01" w14:textId="77777777" w:rsidR="00CD1F74" w:rsidRDefault="00CD1F74" w:rsidP="00CD1F74"/>
    <w:p w14:paraId="7CB631BD" w14:textId="77777777" w:rsidR="00CD1F74" w:rsidRDefault="00CD1F74" w:rsidP="00CD1F74"/>
    <w:p w14:paraId="749F16A5" w14:textId="77777777" w:rsidR="00CD1F74" w:rsidRDefault="00CD1F74" w:rsidP="00CD1F74">
      <w:r>
        <w:t>Contributors:</w:t>
      </w:r>
      <w:r>
        <w:tab/>
        <w:t xml:space="preserve">Andrew Newman, Antonio Jimenez, Colin Fritz, Devon </w:t>
      </w:r>
      <w:proofErr w:type="spellStart"/>
      <w:r>
        <w:t>Stedronsky</w:t>
      </w:r>
      <w:proofErr w:type="spellEnd"/>
      <w:r>
        <w:t xml:space="preserve">, </w:t>
      </w:r>
    </w:p>
    <w:p w14:paraId="1634A2DE" w14:textId="77777777" w:rsidR="00CD1F74" w:rsidRDefault="00CD1F74" w:rsidP="00CD1F74">
      <w:pPr>
        <w:ind w:left="720" w:firstLine="720"/>
      </w:pPr>
      <w:r>
        <w:t xml:space="preserve">Eric Wagner, Harry </w:t>
      </w:r>
      <w:proofErr w:type="spellStart"/>
      <w:r>
        <w:t>Pengfei</w:t>
      </w:r>
      <w:proofErr w:type="spellEnd"/>
      <w:r>
        <w:t xml:space="preserve">, Matthew Stevenson, </w:t>
      </w:r>
      <w:proofErr w:type="spellStart"/>
      <w:r>
        <w:t>Waseem</w:t>
      </w:r>
      <w:proofErr w:type="spellEnd"/>
      <w:r>
        <w:t xml:space="preserve"> </w:t>
      </w:r>
      <w:proofErr w:type="spellStart"/>
      <w:r>
        <w:t>Orphali</w:t>
      </w:r>
      <w:proofErr w:type="spellEnd"/>
    </w:p>
    <w:p w14:paraId="7C58D9EA" w14:textId="77777777" w:rsidR="00CD1F74" w:rsidRDefault="00CD1F74" w:rsidP="00CD1F74"/>
    <w:p w14:paraId="77ACD9D8" w14:textId="77777777" w:rsidR="00CD1F74" w:rsidRDefault="00CD1F74" w:rsidP="00CD1F74">
      <w:r>
        <w:t>Approved By:</w:t>
      </w:r>
      <w:r>
        <w:tab/>
        <w:t>DEVON or COLIN</w:t>
      </w:r>
    </w:p>
    <w:p w14:paraId="69ABAB2D" w14:textId="4349ECDA" w:rsidR="00CD1F74" w:rsidRPr="00CD1F74" w:rsidRDefault="00CD1F74" w:rsidP="00CD1F74">
      <w:pPr>
        <w:ind w:firstLine="720"/>
      </w:pPr>
      <w:r>
        <w:t>Date:</w:t>
      </w:r>
      <w:r>
        <w:rPr>
          <w:i/>
          <w:iCs/>
        </w:rPr>
        <w:tab/>
      </w:r>
    </w:p>
    <w:p w14:paraId="30CD7EF8" w14:textId="1DB5FCB0" w:rsidR="152A12C5" w:rsidRDefault="152A12C5">
      <w:r w:rsidRPr="33447505">
        <w:rPr>
          <w:i/>
          <w:iCs/>
        </w:rPr>
        <w:lastRenderedPageBreak/>
        <w:t>Coding Standards</w:t>
      </w:r>
    </w:p>
    <w:p w14:paraId="39B61E9B" w14:textId="5A66274F" w:rsidR="4E26AD84" w:rsidRDefault="30E855CB" w:rsidP="1EC18B3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EC18B34">
        <w:t xml:space="preserve">The project is to be </w:t>
      </w:r>
      <w:r w:rsidR="5DD5009F" w:rsidRPr="1EC18B34">
        <w:t xml:space="preserve">implemented </w:t>
      </w:r>
      <w:r w:rsidRPr="1EC18B34">
        <w:t>in System</w:t>
      </w:r>
      <w:r w:rsidR="3AB14DD3" w:rsidRPr="1EC18B34">
        <w:t xml:space="preserve"> </w:t>
      </w:r>
      <w:r w:rsidRPr="1EC18B34">
        <w:t>Verilog Hardware Description Language</w:t>
      </w:r>
      <w:r w:rsidR="41424A83" w:rsidRPr="1EC18B34">
        <w:t>.</w:t>
      </w:r>
    </w:p>
    <w:p w14:paraId="1D4DD424" w14:textId="63295F28" w:rsidR="40D09339" w:rsidRPr="00EC73BA" w:rsidRDefault="6E90E12E" w:rsidP="00EC73B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EC18B34">
        <w:t xml:space="preserve">Heading of all source files should include a </w:t>
      </w:r>
      <w:r w:rsidR="117693DD" w:rsidRPr="1EC18B34">
        <w:t xml:space="preserve">file name, </w:t>
      </w:r>
      <w:r w:rsidRPr="1EC18B34">
        <w:t>module description and top-level context.</w:t>
      </w:r>
    </w:p>
    <w:p w14:paraId="4DC1F7B2" w14:textId="1C096A83" w:rsidR="036401BE" w:rsidRDefault="6E90E12E" w:rsidP="1EC18B3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EC18B34">
        <w:t>File names</w:t>
      </w:r>
    </w:p>
    <w:p w14:paraId="485BBA5C" w14:textId="620ADD28" w:rsidR="2297534C" w:rsidRDefault="236572BD" w:rsidP="1EC18B3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EC18B34">
        <w:t>All files to be saved as .</w:t>
      </w:r>
      <w:proofErr w:type="spellStart"/>
      <w:r w:rsidRPr="1EC18B34">
        <w:t>sv</w:t>
      </w:r>
      <w:proofErr w:type="spellEnd"/>
      <w:r w:rsidRPr="1EC18B34">
        <w:t xml:space="preserve"> files</w:t>
      </w:r>
    </w:p>
    <w:p w14:paraId="5514F448" w14:textId="2BD3F7AB" w:rsidR="73A1DD47" w:rsidRDefault="4F2DF486" w:rsidP="1EC18B3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EC18B34">
        <w:t xml:space="preserve">All file names will be prefixed with </w:t>
      </w:r>
      <w:ins w:id="0" w:author="Andrew Newman" w:date="2020-06-23T18:42:00Z">
        <w:r w:rsidR="20CBB5D4" w:rsidRPr="1EC18B34">
          <w:t>can</w:t>
        </w:r>
      </w:ins>
      <w:r w:rsidRPr="1EC18B34">
        <w:t>_.</w:t>
      </w:r>
    </w:p>
    <w:p w14:paraId="7A904C5D" w14:textId="791FA4DD" w:rsidR="73A1DD47" w:rsidRDefault="4F2DF486" w:rsidP="1EC18B3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EC18B34">
        <w:t>File names will be the same as the module entity name.</w:t>
      </w:r>
    </w:p>
    <w:p w14:paraId="409CE5EF" w14:textId="60707626" w:rsidR="73A1DD47" w:rsidRDefault="4F2DF486" w:rsidP="1EC18B3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EC18B34">
        <w:t>File names should only use lower-case characters.</w:t>
      </w:r>
    </w:p>
    <w:p w14:paraId="34343705" w14:textId="5453653A" w:rsidR="1F51E7F9" w:rsidRDefault="4BA0C872">
      <w:pPr>
        <w:pStyle w:val="ListParagraph"/>
        <w:numPr>
          <w:ilvl w:val="0"/>
          <w:numId w:val="1"/>
        </w:numPr>
        <w:rPr>
          <w:rFonts w:eastAsiaTheme="minorEastAsia"/>
        </w:rPr>
        <w:pPrChange w:id="1" w:author="Andrew Newman" w:date="2020-06-23T18:41:00Z">
          <w:pPr>
            <w:pStyle w:val="ListParagraph"/>
            <w:numPr>
              <w:numId w:val="3"/>
            </w:numPr>
            <w:ind w:hanging="360"/>
          </w:pPr>
        </w:pPrChange>
      </w:pPr>
      <w:r>
        <w:t>Ports and signals</w:t>
      </w:r>
      <w:r w:rsidR="49F66DA9">
        <w:t>:</w:t>
      </w:r>
    </w:p>
    <w:p w14:paraId="2307607F" w14:textId="2128B857" w:rsidR="210979ED" w:rsidRDefault="58E9D448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Ports and signals s</w:t>
      </w:r>
      <w:r w:rsidR="4BA0C872">
        <w:t>hall have their names present in code with all lower-case characters</w:t>
      </w:r>
      <w:r w:rsidR="1B98FE44">
        <w:t>.</w:t>
      </w:r>
    </w:p>
    <w:p w14:paraId="18C49A78" w14:textId="5DFCAB48" w:rsidR="210979ED" w:rsidRDefault="4BA0C872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Upper-case characters are reserved for parameter variables</w:t>
      </w:r>
      <w:r w:rsidR="556DD624">
        <w:t xml:space="preserve"> and constants</w:t>
      </w:r>
      <w:r w:rsidR="1B98FE44">
        <w:t>.</w:t>
      </w:r>
    </w:p>
    <w:p w14:paraId="266544F7" w14:textId="683890FE" w:rsidR="36327ADC" w:rsidRDefault="09A71B40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Should not use </w:t>
      </w:r>
      <w:proofErr w:type="spellStart"/>
      <w:r>
        <w:t>inout</w:t>
      </w:r>
      <w:proofErr w:type="spellEnd"/>
      <w:r>
        <w:t xml:space="preserve"> ports</w:t>
      </w:r>
      <w:r w:rsidR="5371E008">
        <w:t>.</w:t>
      </w:r>
    </w:p>
    <w:p w14:paraId="6CF05D1E" w14:textId="4CFB73E5" w:rsidR="21C395BB" w:rsidRDefault="5371E008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Use </w:t>
      </w:r>
      <w:r w:rsidR="152A766F">
        <w:t>“</w:t>
      </w:r>
      <w:proofErr w:type="spellStart"/>
      <w:r>
        <w:t>i</w:t>
      </w:r>
      <w:proofErr w:type="spellEnd"/>
      <w:proofErr w:type="gramStart"/>
      <w:r>
        <w:t>_</w:t>
      </w:r>
      <w:r w:rsidR="72FD4A65">
        <w:t>”</w:t>
      </w:r>
      <w:r>
        <w:t xml:space="preserve">  prefix</w:t>
      </w:r>
      <w:proofErr w:type="gramEnd"/>
      <w:r>
        <w:t xml:space="preserve"> </w:t>
      </w:r>
      <w:r w:rsidR="7C085344">
        <w:t xml:space="preserve">for </w:t>
      </w:r>
      <w:r>
        <w:t>input</w:t>
      </w:r>
      <w:r w:rsidR="170B8298">
        <w:t xml:space="preserve"> ports</w:t>
      </w:r>
      <w:r w:rsidR="4E303FE2">
        <w:t xml:space="preserve"> followed by a short description of the source module</w:t>
      </w:r>
      <w:r w:rsidR="6779296C">
        <w:t xml:space="preserve"> and then the port name</w:t>
      </w:r>
      <w:r w:rsidR="170B8298">
        <w:t xml:space="preserve">. </w:t>
      </w:r>
      <w:r w:rsidR="53B8B4F9">
        <w:t xml:space="preserve">(i.e. </w:t>
      </w:r>
      <w:proofErr w:type="spellStart"/>
      <w:r w:rsidR="53B8B4F9">
        <w:t>i_</w:t>
      </w:r>
      <w:r w:rsidR="36375637">
        <w:t>cr_fifodata</w:t>
      </w:r>
      <w:proofErr w:type="spellEnd"/>
      <w:r w:rsidR="36375637">
        <w:t xml:space="preserve"> for an input from the configuration registers)</w:t>
      </w:r>
    </w:p>
    <w:p w14:paraId="2D1517A7" w14:textId="6A62091E" w:rsidR="3899AA15" w:rsidRDefault="574FC5B6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Use “o_” prefix </w:t>
      </w:r>
      <w:r w:rsidR="19C49748">
        <w:t>for</w:t>
      </w:r>
      <w:r>
        <w:t xml:space="preserve"> output ports</w:t>
      </w:r>
      <w:r w:rsidR="16FBD204">
        <w:t xml:space="preserve"> followed by a short description of the destination module</w:t>
      </w:r>
      <w:r w:rsidR="5CF3B6DA">
        <w:t xml:space="preserve"> and then the port name</w:t>
      </w:r>
      <w:r>
        <w:t>.</w:t>
      </w:r>
    </w:p>
    <w:p w14:paraId="259900B8" w14:textId="21C62D6C" w:rsidR="210979ED" w:rsidRDefault="31FB879D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Ports and signals shall use </w:t>
      </w:r>
      <w:r w:rsidRPr="31D3991B">
        <w:rPr>
          <w:i/>
          <w:iCs/>
        </w:rPr>
        <w:t xml:space="preserve">logic </w:t>
      </w:r>
      <w:r>
        <w:t>type.</w:t>
      </w:r>
    </w:p>
    <w:p w14:paraId="02909729" w14:textId="0FC08561" w:rsidR="210979ED" w:rsidRDefault="7852FD29" w:rsidP="31D3991B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31D3991B">
        <w:rPr>
          <w:i/>
          <w:iCs/>
        </w:rPr>
        <w:t xml:space="preserve">Logic </w:t>
      </w:r>
      <w:r>
        <w:t>assignments shall be bit specific. (</w:t>
      </w:r>
      <w:r w:rsidR="13411AD4">
        <w:t>i.</w:t>
      </w:r>
      <w:r>
        <w:t>e</w:t>
      </w:r>
      <w:r w:rsidR="13411AD4">
        <w:t>.</w:t>
      </w:r>
      <w:r>
        <w:t xml:space="preserve"> 1’b1</w:t>
      </w:r>
      <w:r w:rsidR="66D2B324">
        <w:t xml:space="preserve"> for one bit</w:t>
      </w:r>
      <w:r w:rsidR="7C003176">
        <w:t>)</w:t>
      </w:r>
    </w:p>
    <w:p w14:paraId="421A2078" w14:textId="1045F1EC" w:rsidR="210979ED" w:rsidRDefault="4BA0C872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For active-low signals, the signal name shall be appended with “_n”</w:t>
      </w:r>
      <w:r w:rsidR="2C823998">
        <w:t xml:space="preserve"> postfix</w:t>
      </w:r>
      <w:r>
        <w:t>.</w:t>
      </w:r>
    </w:p>
    <w:p w14:paraId="775FB3C1" w14:textId="6201FCD7" w:rsidR="45DFEC6C" w:rsidRDefault="4BA0C872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For port declarations, add comment with port’s usage/function in the module</w:t>
      </w:r>
      <w:r w:rsidR="43259462">
        <w:t>.</w:t>
      </w:r>
    </w:p>
    <w:p w14:paraId="4EB6D931" w14:textId="786EBCD1" w:rsidR="45DFEC6C" w:rsidRDefault="66A41954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Limit of one port or signal declaration per line.</w:t>
      </w:r>
    </w:p>
    <w:p w14:paraId="4A5CBFB6" w14:textId="219FFBC9" w:rsidR="1D3F9F06" w:rsidRDefault="3A7A1C51" w:rsidP="31D399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Processes and Sequential Statements</w:t>
      </w:r>
    </w:p>
    <w:p w14:paraId="37D8EF9E" w14:textId="0BFCB895" w:rsidR="1D3F9F06" w:rsidRDefault="3A7A1C51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</w:t>
      </w:r>
      <w:r w:rsidR="02D5096A">
        <w:t>nclude a comment that describes the process</w:t>
      </w:r>
      <w:r w:rsidR="087F4241">
        <w:t xml:space="preserve"> or statement</w:t>
      </w:r>
      <w:r w:rsidR="02D5096A">
        <w:t xml:space="preserve"> functionality.</w:t>
      </w:r>
    </w:p>
    <w:p w14:paraId="159247AF" w14:textId="2DE72578" w:rsidR="5D66E68E" w:rsidRDefault="6C5EEFDC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All processes should i</w:t>
      </w:r>
      <w:r w:rsidR="041EC3A1">
        <w:t>nclude a tag that serves as a short summary o</w:t>
      </w:r>
      <w:r w:rsidR="0016EFD3">
        <w:t xml:space="preserve">f its </w:t>
      </w:r>
      <w:r w:rsidR="041EC3A1">
        <w:t>function.</w:t>
      </w:r>
    </w:p>
    <w:p w14:paraId="49A7F1E9" w14:textId="084FA68A" w:rsidR="5D908C03" w:rsidRDefault="590551E8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Provide spaces between statement declarations and sensitivity lists.</w:t>
      </w:r>
    </w:p>
    <w:p w14:paraId="7828E319" w14:textId="2A23ED5F" w:rsidR="01AE12BF" w:rsidRDefault="71E326D0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Sensitivity lists should not include complex logical functions.</w:t>
      </w:r>
    </w:p>
    <w:p w14:paraId="4828E25A" w14:textId="0469077A" w:rsidR="40734BCC" w:rsidRDefault="2ECA598E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“</w:t>
      </w:r>
      <w:proofErr w:type="spellStart"/>
      <w:r>
        <w:t>clk</w:t>
      </w:r>
      <w:proofErr w:type="spellEnd"/>
      <w:r>
        <w:t>” is reserved for oscillator driver signals.</w:t>
      </w:r>
    </w:p>
    <w:p w14:paraId="2C94EE43" w14:textId="2ED167EE" w:rsidR="11F77489" w:rsidRDefault="732B6FF3" w:rsidP="31D39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Sensitivity list of a synchronous process only </w:t>
      </w:r>
      <w:r w:rsidR="2A5E0498">
        <w:t>includes reset and clock two signals.</w:t>
      </w:r>
    </w:p>
    <w:p w14:paraId="4C9BE1B7" w14:textId="3322F69B" w:rsidR="059DFED4" w:rsidRDefault="4BC337E5" w:rsidP="31D3991B">
      <w:pPr>
        <w:pStyle w:val="ListParagraph"/>
        <w:numPr>
          <w:ilvl w:val="1"/>
          <w:numId w:val="1"/>
        </w:numPr>
        <w:rPr>
          <w:rFonts w:eastAsiaTheme="minorEastAsia"/>
          <w:color w:val="333333"/>
          <w:sz w:val="18"/>
          <w:szCs w:val="18"/>
        </w:rPr>
      </w:pPr>
      <w:r w:rsidRPr="31D3991B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31D3991B">
        <w:rPr>
          <w:rFonts w:eastAsiaTheme="minorEastAsia"/>
          <w:color w:val="333333"/>
        </w:rPr>
        <w:t>Each clock signal shall have "</w:t>
      </w:r>
      <w:proofErr w:type="spellStart"/>
      <w:r w:rsidRPr="31D3991B">
        <w:rPr>
          <w:rFonts w:eastAsiaTheme="minorEastAsia"/>
          <w:color w:val="333333"/>
        </w:rPr>
        <w:t>clk</w:t>
      </w:r>
      <w:proofErr w:type="spellEnd"/>
      <w:r w:rsidRPr="31D3991B">
        <w:rPr>
          <w:rFonts w:eastAsiaTheme="minorEastAsia"/>
          <w:color w:val="333333"/>
        </w:rPr>
        <w:t>" designation as part of its name</w:t>
      </w:r>
    </w:p>
    <w:p w14:paraId="46133039" w14:textId="05CCA2FE" w:rsidR="210979ED" w:rsidRDefault="4BA0C872" w:rsidP="31D399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Maximum of </w:t>
      </w:r>
      <w:proofErr w:type="gramStart"/>
      <w:r w:rsidR="70CE1B23">
        <w:t>one</w:t>
      </w:r>
      <w:r>
        <w:t xml:space="preserve"> </w:t>
      </w:r>
      <w:r w:rsidR="3D35900A">
        <w:t xml:space="preserve"> </w:t>
      </w:r>
      <w:commentRangeStart w:id="2"/>
      <w:r w:rsidR="3D35900A">
        <w:t>module</w:t>
      </w:r>
      <w:commentRangeEnd w:id="2"/>
      <w:proofErr w:type="gramEnd"/>
      <w:r>
        <w:rPr>
          <w:rStyle w:val="CommentReference"/>
        </w:rPr>
        <w:commentReference w:id="2"/>
      </w:r>
      <w:r w:rsidR="09C50DB5">
        <w:t xml:space="preserve"> </w:t>
      </w:r>
      <w:r>
        <w:t xml:space="preserve">per file (module or a </w:t>
      </w:r>
      <w:proofErr w:type="spellStart"/>
      <w:r>
        <w:t>testbench</w:t>
      </w:r>
      <w:proofErr w:type="spellEnd"/>
      <w:r>
        <w:t>, not both)</w:t>
      </w:r>
      <w:r w:rsidR="6C6B047B">
        <w:t>.</w:t>
      </w:r>
    </w:p>
    <w:p w14:paraId="225913A9" w14:textId="12070189" w:rsidR="472AD81E" w:rsidRDefault="472AD81E" w:rsidP="31D3991B">
      <w:pPr>
        <w:pStyle w:val="ListParagraph"/>
        <w:numPr>
          <w:ilvl w:val="0"/>
          <w:numId w:val="1"/>
        </w:numPr>
      </w:pPr>
      <w:r>
        <w:t xml:space="preserve">Usage of </w:t>
      </w:r>
      <w:r w:rsidR="6200A387">
        <w:t>“</w:t>
      </w:r>
      <w:r>
        <w:t>_</w:t>
      </w:r>
      <w:r w:rsidR="19F554EE">
        <w:t>”</w:t>
      </w:r>
      <w:r>
        <w:t xml:space="preserve"> is limited to spaces between words</w:t>
      </w:r>
      <w:r w:rsidR="01511F50">
        <w:t xml:space="preserve"> unless otherwise specified in these standards</w:t>
      </w:r>
      <w:r>
        <w:t>.</w:t>
      </w:r>
    </w:p>
    <w:p w14:paraId="227E3529" w14:textId="68A27F12" w:rsidR="0112B3DF" w:rsidRDefault="0112B3DF" w:rsidP="31D399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Usage of “tab” character(‘\t’) in code files is prohibited</w:t>
      </w:r>
      <w:r w:rsidR="6FDCF892">
        <w:t>, use 4 ’spaces’ instead</w:t>
      </w:r>
      <w:r>
        <w:t>.</w:t>
      </w:r>
    </w:p>
    <w:p w14:paraId="01291F36" w14:textId="2D451777" w:rsidR="0ECBDC44" w:rsidRDefault="6BD925A4" w:rsidP="31D399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Use </w:t>
      </w:r>
      <w:proofErr w:type="gramStart"/>
      <w:r>
        <w:t>“ !</w:t>
      </w:r>
      <w:proofErr w:type="gramEnd"/>
      <w:r>
        <w:t xml:space="preserve"> </w:t>
      </w:r>
      <w:proofErr w:type="gramStart"/>
      <w:r>
        <w:t>“ for</w:t>
      </w:r>
      <w:proofErr w:type="gramEnd"/>
      <w:r>
        <w:t xml:space="preserve"> si</w:t>
      </w:r>
      <w:r w:rsidR="29ED77BA">
        <w:t>ngle</w:t>
      </w:r>
      <w:r>
        <w:t xml:space="preserve"> bit</w:t>
      </w:r>
      <w:r w:rsidR="6E13EA6F">
        <w:t>.</w:t>
      </w:r>
    </w:p>
    <w:p w14:paraId="4018F815" w14:textId="0CECF892" w:rsidR="0ECBDC44" w:rsidRDefault="1A4BBCCB" w:rsidP="31D3991B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“ ~</w:t>
      </w:r>
      <w:proofErr w:type="gramEnd"/>
      <w:r>
        <w:t xml:space="preserve"> ” for bitwise.</w:t>
      </w:r>
    </w:p>
    <w:p w14:paraId="6557096E" w14:textId="072023D7" w:rsidR="5B3E21E0" w:rsidRDefault="5B3E21E0" w:rsidP="5B3E21E0">
      <w:pPr>
        <w:rPr>
          <w:i/>
          <w:iCs/>
        </w:rPr>
      </w:pPr>
    </w:p>
    <w:p w14:paraId="15495B1C" w14:textId="7849F5C3" w:rsidR="0ECBDC44" w:rsidRDefault="0ECBDC44" w:rsidP="0ECBDC44">
      <w:pPr>
        <w:rPr>
          <w:i/>
          <w:iCs/>
        </w:rPr>
      </w:pPr>
    </w:p>
    <w:sectPr w:rsidR="0ECBD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ndrew Newman" w:date="2020-06-08T13:40:00Z" w:initials="AN">
    <w:p w14:paraId="7B702D74" w14:textId="674C5529" w:rsidR="33447505" w:rsidRDefault="33447505">
      <w:r>
        <w:t>Section 5: Verilog does not natively support entity archinetcure pairs; this feature is native to VHDL.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702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5171EB" w16cex:dateUtc="2020-06-08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702D74" w16cid:durableId="06517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A4D50"/>
    <w:multiLevelType w:val="hybridMultilevel"/>
    <w:tmpl w:val="61241AFC"/>
    <w:lvl w:ilvl="0" w:tplc="A89C1244">
      <w:start w:val="1"/>
      <w:numFmt w:val="decimal"/>
      <w:lvlText w:val="%1."/>
      <w:lvlJc w:val="left"/>
      <w:pPr>
        <w:ind w:left="720" w:hanging="360"/>
      </w:pPr>
    </w:lvl>
    <w:lvl w:ilvl="1" w:tplc="398E5FC2">
      <w:start w:val="1"/>
      <w:numFmt w:val="lowerLetter"/>
      <w:lvlText w:val="%2."/>
      <w:lvlJc w:val="left"/>
      <w:pPr>
        <w:ind w:left="1440" w:hanging="360"/>
      </w:pPr>
    </w:lvl>
    <w:lvl w:ilvl="2" w:tplc="058AF1FC">
      <w:start w:val="1"/>
      <w:numFmt w:val="lowerRoman"/>
      <w:lvlText w:val="%3."/>
      <w:lvlJc w:val="right"/>
      <w:pPr>
        <w:ind w:left="2160" w:hanging="180"/>
      </w:pPr>
    </w:lvl>
    <w:lvl w:ilvl="3" w:tplc="F6CC8622">
      <w:start w:val="1"/>
      <w:numFmt w:val="decimal"/>
      <w:lvlText w:val="%4."/>
      <w:lvlJc w:val="left"/>
      <w:pPr>
        <w:ind w:left="2880" w:hanging="360"/>
      </w:pPr>
    </w:lvl>
    <w:lvl w:ilvl="4" w:tplc="49BC28EC">
      <w:start w:val="1"/>
      <w:numFmt w:val="lowerLetter"/>
      <w:lvlText w:val="%5."/>
      <w:lvlJc w:val="left"/>
      <w:pPr>
        <w:ind w:left="3600" w:hanging="360"/>
      </w:pPr>
    </w:lvl>
    <w:lvl w:ilvl="5" w:tplc="5C84BF36">
      <w:start w:val="1"/>
      <w:numFmt w:val="lowerRoman"/>
      <w:lvlText w:val="%6."/>
      <w:lvlJc w:val="right"/>
      <w:pPr>
        <w:ind w:left="4320" w:hanging="180"/>
      </w:pPr>
    </w:lvl>
    <w:lvl w:ilvl="6" w:tplc="0B647292">
      <w:start w:val="1"/>
      <w:numFmt w:val="decimal"/>
      <w:lvlText w:val="%7."/>
      <w:lvlJc w:val="left"/>
      <w:pPr>
        <w:ind w:left="5040" w:hanging="360"/>
      </w:pPr>
    </w:lvl>
    <w:lvl w:ilvl="7" w:tplc="CD88571E">
      <w:start w:val="1"/>
      <w:numFmt w:val="lowerLetter"/>
      <w:lvlText w:val="%8."/>
      <w:lvlJc w:val="left"/>
      <w:pPr>
        <w:ind w:left="5760" w:hanging="360"/>
      </w:pPr>
    </w:lvl>
    <w:lvl w:ilvl="8" w:tplc="88F0DB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4072"/>
    <w:multiLevelType w:val="hybridMultilevel"/>
    <w:tmpl w:val="189EC362"/>
    <w:lvl w:ilvl="0" w:tplc="187490E4">
      <w:start w:val="1"/>
      <w:numFmt w:val="decimal"/>
      <w:lvlText w:val="%1."/>
      <w:lvlJc w:val="left"/>
      <w:pPr>
        <w:ind w:left="720" w:hanging="360"/>
      </w:pPr>
    </w:lvl>
    <w:lvl w:ilvl="1" w:tplc="0C9281B8">
      <w:start w:val="1"/>
      <w:numFmt w:val="lowerLetter"/>
      <w:lvlText w:val="%2."/>
      <w:lvlJc w:val="left"/>
      <w:pPr>
        <w:ind w:left="1440" w:hanging="360"/>
      </w:pPr>
    </w:lvl>
    <w:lvl w:ilvl="2" w:tplc="04ACAC02">
      <w:start w:val="1"/>
      <w:numFmt w:val="lowerRoman"/>
      <w:lvlText w:val="%3."/>
      <w:lvlJc w:val="right"/>
      <w:pPr>
        <w:ind w:left="2160" w:hanging="180"/>
      </w:pPr>
    </w:lvl>
    <w:lvl w:ilvl="3" w:tplc="5B7E4256">
      <w:start w:val="1"/>
      <w:numFmt w:val="decimal"/>
      <w:lvlText w:val="%4."/>
      <w:lvlJc w:val="left"/>
      <w:pPr>
        <w:ind w:left="2880" w:hanging="360"/>
      </w:pPr>
    </w:lvl>
    <w:lvl w:ilvl="4" w:tplc="344A8724">
      <w:start w:val="1"/>
      <w:numFmt w:val="lowerLetter"/>
      <w:lvlText w:val="%5."/>
      <w:lvlJc w:val="left"/>
      <w:pPr>
        <w:ind w:left="3600" w:hanging="360"/>
      </w:pPr>
    </w:lvl>
    <w:lvl w:ilvl="5" w:tplc="11C4FF00">
      <w:start w:val="1"/>
      <w:numFmt w:val="lowerRoman"/>
      <w:lvlText w:val="%6."/>
      <w:lvlJc w:val="right"/>
      <w:pPr>
        <w:ind w:left="4320" w:hanging="180"/>
      </w:pPr>
    </w:lvl>
    <w:lvl w:ilvl="6" w:tplc="513AB634">
      <w:start w:val="1"/>
      <w:numFmt w:val="decimal"/>
      <w:lvlText w:val="%7."/>
      <w:lvlJc w:val="left"/>
      <w:pPr>
        <w:ind w:left="5040" w:hanging="360"/>
      </w:pPr>
    </w:lvl>
    <w:lvl w:ilvl="7" w:tplc="7F2E839A">
      <w:start w:val="1"/>
      <w:numFmt w:val="lowerLetter"/>
      <w:lvlText w:val="%8."/>
      <w:lvlJc w:val="left"/>
      <w:pPr>
        <w:ind w:left="5760" w:hanging="360"/>
      </w:pPr>
    </w:lvl>
    <w:lvl w:ilvl="8" w:tplc="515228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E4D2D"/>
    <w:multiLevelType w:val="hybridMultilevel"/>
    <w:tmpl w:val="F53CA2C2"/>
    <w:lvl w:ilvl="0" w:tplc="8F682F90">
      <w:start w:val="1"/>
      <w:numFmt w:val="decimal"/>
      <w:lvlText w:val="%1."/>
      <w:lvlJc w:val="left"/>
      <w:pPr>
        <w:ind w:left="720" w:hanging="360"/>
      </w:pPr>
    </w:lvl>
    <w:lvl w:ilvl="1" w:tplc="1422CA2E">
      <w:start w:val="1"/>
      <w:numFmt w:val="lowerLetter"/>
      <w:lvlText w:val="%2."/>
      <w:lvlJc w:val="left"/>
      <w:pPr>
        <w:ind w:left="1440" w:hanging="360"/>
      </w:pPr>
    </w:lvl>
    <w:lvl w:ilvl="2" w:tplc="C89A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5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4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4E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4A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5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w Newman">
    <w15:presenceInfo w15:providerId="AD" w15:userId="S::andrew.newman@ltts.com::361055a4-2545-403c-9f81-e4a560cb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DBC66F"/>
    <w:rsid w:val="0016EFD3"/>
    <w:rsid w:val="00A46E93"/>
    <w:rsid w:val="00CD1F74"/>
    <w:rsid w:val="00EC73BA"/>
    <w:rsid w:val="0112B3DF"/>
    <w:rsid w:val="01511F50"/>
    <w:rsid w:val="01AE12BF"/>
    <w:rsid w:val="020C21B3"/>
    <w:rsid w:val="0263AC61"/>
    <w:rsid w:val="02D5096A"/>
    <w:rsid w:val="036401BE"/>
    <w:rsid w:val="03C8A6E8"/>
    <w:rsid w:val="041EC3A1"/>
    <w:rsid w:val="04DF9116"/>
    <w:rsid w:val="059DFED4"/>
    <w:rsid w:val="075CE524"/>
    <w:rsid w:val="07BE5A8D"/>
    <w:rsid w:val="087F4241"/>
    <w:rsid w:val="09A71B40"/>
    <w:rsid w:val="09C50DB5"/>
    <w:rsid w:val="0A49AAC7"/>
    <w:rsid w:val="0A7229EF"/>
    <w:rsid w:val="0A87370C"/>
    <w:rsid w:val="0C71313E"/>
    <w:rsid w:val="0EA20392"/>
    <w:rsid w:val="0ECBDC44"/>
    <w:rsid w:val="0FF36505"/>
    <w:rsid w:val="117693DD"/>
    <w:rsid w:val="1186186F"/>
    <w:rsid w:val="11F77489"/>
    <w:rsid w:val="126F1A42"/>
    <w:rsid w:val="12A8D94B"/>
    <w:rsid w:val="12F5D85C"/>
    <w:rsid w:val="13411AD4"/>
    <w:rsid w:val="13DCC317"/>
    <w:rsid w:val="14368833"/>
    <w:rsid w:val="151E373A"/>
    <w:rsid w:val="152A12C5"/>
    <w:rsid w:val="152A766F"/>
    <w:rsid w:val="152B85A2"/>
    <w:rsid w:val="156B5CF3"/>
    <w:rsid w:val="162BBEE3"/>
    <w:rsid w:val="16FBD204"/>
    <w:rsid w:val="170B8298"/>
    <w:rsid w:val="1790DE06"/>
    <w:rsid w:val="17C0363E"/>
    <w:rsid w:val="18C9ACA8"/>
    <w:rsid w:val="19C49748"/>
    <w:rsid w:val="19F554EE"/>
    <w:rsid w:val="1A4BBCCB"/>
    <w:rsid w:val="1ABC7E87"/>
    <w:rsid w:val="1ACEB1EB"/>
    <w:rsid w:val="1B5CE7A0"/>
    <w:rsid w:val="1B98FE44"/>
    <w:rsid w:val="1D3F9F06"/>
    <w:rsid w:val="1D63CE4C"/>
    <w:rsid w:val="1DACC76A"/>
    <w:rsid w:val="1DAF50DC"/>
    <w:rsid w:val="1DB39A57"/>
    <w:rsid w:val="1DE72465"/>
    <w:rsid w:val="1EC18B34"/>
    <w:rsid w:val="1EE68643"/>
    <w:rsid w:val="1F51E7F9"/>
    <w:rsid w:val="1FB451C5"/>
    <w:rsid w:val="2013F68A"/>
    <w:rsid w:val="20CBB5D4"/>
    <w:rsid w:val="210979ED"/>
    <w:rsid w:val="21C395BB"/>
    <w:rsid w:val="221FED6D"/>
    <w:rsid w:val="2297534C"/>
    <w:rsid w:val="2357B143"/>
    <w:rsid w:val="236572BD"/>
    <w:rsid w:val="248ED933"/>
    <w:rsid w:val="25A66E9C"/>
    <w:rsid w:val="26797162"/>
    <w:rsid w:val="2703AA4F"/>
    <w:rsid w:val="27B40C30"/>
    <w:rsid w:val="27DBE662"/>
    <w:rsid w:val="27DEB488"/>
    <w:rsid w:val="282CB6D5"/>
    <w:rsid w:val="285DC44F"/>
    <w:rsid w:val="29ED77BA"/>
    <w:rsid w:val="2A224D51"/>
    <w:rsid w:val="2A5E0498"/>
    <w:rsid w:val="2AF49143"/>
    <w:rsid w:val="2B00E733"/>
    <w:rsid w:val="2B6DDBEC"/>
    <w:rsid w:val="2BD87741"/>
    <w:rsid w:val="2C4D311D"/>
    <w:rsid w:val="2C823998"/>
    <w:rsid w:val="2DB1181B"/>
    <w:rsid w:val="2E9E1B8F"/>
    <w:rsid w:val="2EB43B97"/>
    <w:rsid w:val="2ECA598E"/>
    <w:rsid w:val="2F43B3AD"/>
    <w:rsid w:val="2FBA7633"/>
    <w:rsid w:val="30239A9C"/>
    <w:rsid w:val="305EE1E6"/>
    <w:rsid w:val="30D4CBD2"/>
    <w:rsid w:val="30E855CB"/>
    <w:rsid w:val="315157ED"/>
    <w:rsid w:val="3154512C"/>
    <w:rsid w:val="315B4331"/>
    <w:rsid w:val="319FAE3B"/>
    <w:rsid w:val="31B1D83B"/>
    <w:rsid w:val="31D3991B"/>
    <w:rsid w:val="31DD1D70"/>
    <w:rsid w:val="31FB879D"/>
    <w:rsid w:val="32CE6434"/>
    <w:rsid w:val="32E211D8"/>
    <w:rsid w:val="33447505"/>
    <w:rsid w:val="34397E09"/>
    <w:rsid w:val="344D4281"/>
    <w:rsid w:val="35373611"/>
    <w:rsid w:val="358EFFB8"/>
    <w:rsid w:val="35A129FC"/>
    <w:rsid w:val="35FEF775"/>
    <w:rsid w:val="36327ADC"/>
    <w:rsid w:val="36375637"/>
    <w:rsid w:val="375BF765"/>
    <w:rsid w:val="37672675"/>
    <w:rsid w:val="380D8B1A"/>
    <w:rsid w:val="3884F3F0"/>
    <w:rsid w:val="3899AA15"/>
    <w:rsid w:val="39121B7D"/>
    <w:rsid w:val="3A7A1C51"/>
    <w:rsid w:val="3A891A98"/>
    <w:rsid w:val="3AB14DD3"/>
    <w:rsid w:val="3B13B3E2"/>
    <w:rsid w:val="3B303612"/>
    <w:rsid w:val="3B3CF16F"/>
    <w:rsid w:val="3B638E7A"/>
    <w:rsid w:val="3B9A8BA5"/>
    <w:rsid w:val="3C87496C"/>
    <w:rsid w:val="3D35900A"/>
    <w:rsid w:val="3ECBCBB6"/>
    <w:rsid w:val="3ED42D13"/>
    <w:rsid w:val="3FB2DACE"/>
    <w:rsid w:val="4034EA45"/>
    <w:rsid w:val="40734BCC"/>
    <w:rsid w:val="40D09339"/>
    <w:rsid w:val="40D55693"/>
    <w:rsid w:val="41424A83"/>
    <w:rsid w:val="425D5067"/>
    <w:rsid w:val="429FF427"/>
    <w:rsid w:val="43259462"/>
    <w:rsid w:val="4383C8F9"/>
    <w:rsid w:val="438C9A6B"/>
    <w:rsid w:val="438EF6CD"/>
    <w:rsid w:val="43F56549"/>
    <w:rsid w:val="443CF0A7"/>
    <w:rsid w:val="4467D6FE"/>
    <w:rsid w:val="44863E7B"/>
    <w:rsid w:val="455074C9"/>
    <w:rsid w:val="458FBA40"/>
    <w:rsid w:val="45DFEC6C"/>
    <w:rsid w:val="45E084FB"/>
    <w:rsid w:val="45F76A7E"/>
    <w:rsid w:val="460D114C"/>
    <w:rsid w:val="472AD81E"/>
    <w:rsid w:val="474B00E2"/>
    <w:rsid w:val="49F66DA9"/>
    <w:rsid w:val="4B8D0CCA"/>
    <w:rsid w:val="4BA0C872"/>
    <w:rsid w:val="4BC337E5"/>
    <w:rsid w:val="4BFF76BB"/>
    <w:rsid w:val="4CCE8638"/>
    <w:rsid w:val="4E26AD84"/>
    <w:rsid w:val="4E303FE2"/>
    <w:rsid w:val="4F2DF486"/>
    <w:rsid w:val="4F5A86C7"/>
    <w:rsid w:val="50EFAD9A"/>
    <w:rsid w:val="51A7CB28"/>
    <w:rsid w:val="525AB69C"/>
    <w:rsid w:val="52B1F2F6"/>
    <w:rsid w:val="52BE6D2C"/>
    <w:rsid w:val="53705309"/>
    <w:rsid w:val="5371E008"/>
    <w:rsid w:val="53B8B4F9"/>
    <w:rsid w:val="54E1EEAA"/>
    <w:rsid w:val="54EC9341"/>
    <w:rsid w:val="551C6023"/>
    <w:rsid w:val="553F1A22"/>
    <w:rsid w:val="556DD624"/>
    <w:rsid w:val="574FC5B6"/>
    <w:rsid w:val="57582682"/>
    <w:rsid w:val="57B64442"/>
    <w:rsid w:val="58826863"/>
    <w:rsid w:val="5882C0B0"/>
    <w:rsid w:val="58E9D448"/>
    <w:rsid w:val="590551E8"/>
    <w:rsid w:val="5975589F"/>
    <w:rsid w:val="5981F6ED"/>
    <w:rsid w:val="59B73AF8"/>
    <w:rsid w:val="5A5BF8EB"/>
    <w:rsid w:val="5B3E21E0"/>
    <w:rsid w:val="5B4A74E6"/>
    <w:rsid w:val="5B7D79D5"/>
    <w:rsid w:val="5C4DBD0A"/>
    <w:rsid w:val="5C93BF18"/>
    <w:rsid w:val="5CF3B6DA"/>
    <w:rsid w:val="5D08F553"/>
    <w:rsid w:val="5D66E68E"/>
    <w:rsid w:val="5D908C03"/>
    <w:rsid w:val="5DADDF05"/>
    <w:rsid w:val="5DD5009F"/>
    <w:rsid w:val="5E0D6B4D"/>
    <w:rsid w:val="5F6B199C"/>
    <w:rsid w:val="5F811EC2"/>
    <w:rsid w:val="5F81D4F9"/>
    <w:rsid w:val="5FCCE365"/>
    <w:rsid w:val="602B3C6A"/>
    <w:rsid w:val="60A86E30"/>
    <w:rsid w:val="61C70362"/>
    <w:rsid w:val="6200A387"/>
    <w:rsid w:val="620177C9"/>
    <w:rsid w:val="622AC5B6"/>
    <w:rsid w:val="628497D1"/>
    <w:rsid w:val="6296A3F2"/>
    <w:rsid w:val="63172304"/>
    <w:rsid w:val="63C2A122"/>
    <w:rsid w:val="64C36AA0"/>
    <w:rsid w:val="65CEA96B"/>
    <w:rsid w:val="6664592C"/>
    <w:rsid w:val="66A41954"/>
    <w:rsid w:val="66A42EC6"/>
    <w:rsid w:val="66D2B324"/>
    <w:rsid w:val="676626DE"/>
    <w:rsid w:val="6779296C"/>
    <w:rsid w:val="679D687A"/>
    <w:rsid w:val="6822F0E6"/>
    <w:rsid w:val="68A1C383"/>
    <w:rsid w:val="6A7DFE35"/>
    <w:rsid w:val="6B914D6D"/>
    <w:rsid w:val="6BA7AC10"/>
    <w:rsid w:val="6BD6598C"/>
    <w:rsid w:val="6BD925A4"/>
    <w:rsid w:val="6C5EEFDC"/>
    <w:rsid w:val="6C6B047B"/>
    <w:rsid w:val="6C9A8A61"/>
    <w:rsid w:val="6DE2F1C4"/>
    <w:rsid w:val="6E13EA6F"/>
    <w:rsid w:val="6E89FD2E"/>
    <w:rsid w:val="6E90E12E"/>
    <w:rsid w:val="6FDCF892"/>
    <w:rsid w:val="70CE1B23"/>
    <w:rsid w:val="71E326D0"/>
    <w:rsid w:val="72DD79B9"/>
    <w:rsid w:val="72FD4A65"/>
    <w:rsid w:val="732B6FF3"/>
    <w:rsid w:val="733CCFD3"/>
    <w:rsid w:val="73A1DD47"/>
    <w:rsid w:val="752DE121"/>
    <w:rsid w:val="76273288"/>
    <w:rsid w:val="770867C8"/>
    <w:rsid w:val="7852FD29"/>
    <w:rsid w:val="78D21CA8"/>
    <w:rsid w:val="78E46AE7"/>
    <w:rsid w:val="7A4D4D1A"/>
    <w:rsid w:val="7AAD720A"/>
    <w:rsid w:val="7AFCEC80"/>
    <w:rsid w:val="7B01673E"/>
    <w:rsid w:val="7BD0FD6F"/>
    <w:rsid w:val="7C003176"/>
    <w:rsid w:val="7C085344"/>
    <w:rsid w:val="7CD75A20"/>
    <w:rsid w:val="7D096255"/>
    <w:rsid w:val="7D0CF656"/>
    <w:rsid w:val="7D5A6409"/>
    <w:rsid w:val="7E105825"/>
    <w:rsid w:val="7EAAB173"/>
    <w:rsid w:val="7F124333"/>
    <w:rsid w:val="7F2C0B9E"/>
    <w:rsid w:val="7FDBC66F"/>
    <w:rsid w:val="7F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C66F"/>
  <w15:chartTrackingRefBased/>
  <w15:docId w15:val="{7549B527-37DC-4B3B-8074-EA560A2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7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74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F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microsoft.com/office/2011/relationships/people" Target="peop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microsoft.com/office/2018/08/relationships/commentsExtensible" Target="commentsExtensible.xml" /><Relationship Id="rId5" Type="http://schemas.openxmlformats.org/officeDocument/2006/relationships/styles" Target="styles.xml" /><Relationship Id="rId10" Type="http://schemas.microsoft.com/office/2016/09/relationships/commentsIds" Target="commentsIds.xml" /><Relationship Id="rId4" Type="http://schemas.openxmlformats.org/officeDocument/2006/relationships/numbering" Target="numbering.xml" /><Relationship Id="rId9" Type="http://schemas.microsoft.com/office/2011/relationships/commentsExtended" Target="commentsExtended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10" ma:contentTypeDescription="Create a new document." ma:contentTypeScope="" ma:versionID="44be28680f6ce08f6655c6e2084f05d0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a9593195419baa548a86eaa22a861004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18646-3F67-4C4B-B9C9-15054DE4D716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41BD220-05ED-45B5-BA97-B7C0BB09B405}"/>
</file>

<file path=customXml/itemProps3.xml><?xml version="1.0" encoding="utf-8"?>
<ds:datastoreItem xmlns:ds="http://schemas.openxmlformats.org/officeDocument/2006/customXml" ds:itemID="{3DF05D91-81CA-45BD-B42A-D04FE8EEB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Antonio Jimenez</cp:lastModifiedBy>
  <cp:revision>4</cp:revision>
  <dcterms:created xsi:type="dcterms:W3CDTF">2020-06-24T20:49:00Z</dcterms:created>
  <dcterms:modified xsi:type="dcterms:W3CDTF">2020-06-30T20:51:00Z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