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CD90" w14:textId="77777777" w:rsidR="00590809" w:rsidRDefault="00590809" w:rsidP="00590809">
      <w:pPr>
        <w:pStyle w:val="Title"/>
        <w:rPr>
          <w:b/>
          <w:bCs/>
          <w:sz w:val="72"/>
          <w:szCs w:val="72"/>
        </w:rPr>
      </w:pPr>
    </w:p>
    <w:p w14:paraId="4733DCE3" w14:textId="77777777" w:rsidR="00590809" w:rsidRDefault="00590809" w:rsidP="00590809">
      <w:pPr>
        <w:pStyle w:val="Title"/>
        <w:rPr>
          <w:b/>
          <w:bCs/>
          <w:sz w:val="72"/>
          <w:szCs w:val="72"/>
        </w:rPr>
      </w:pPr>
    </w:p>
    <w:p w14:paraId="2BADC68F" w14:textId="77777777" w:rsidR="00590809" w:rsidRDefault="00590809" w:rsidP="00590809">
      <w:pPr>
        <w:pStyle w:val="Title"/>
        <w:rPr>
          <w:b/>
          <w:bCs/>
          <w:sz w:val="72"/>
          <w:szCs w:val="72"/>
        </w:rPr>
      </w:pPr>
    </w:p>
    <w:p w14:paraId="44A72A79" w14:textId="77777777" w:rsidR="00590809" w:rsidRDefault="00590809" w:rsidP="00590809">
      <w:pPr>
        <w:pStyle w:val="Title"/>
        <w:rPr>
          <w:b/>
          <w:bCs/>
          <w:sz w:val="72"/>
          <w:szCs w:val="72"/>
        </w:rPr>
      </w:pPr>
    </w:p>
    <w:p w14:paraId="5C154B95" w14:textId="77777777" w:rsidR="00590809" w:rsidRDefault="00590809" w:rsidP="00590809">
      <w:pPr>
        <w:pStyle w:val="Title"/>
        <w:rPr>
          <w:b/>
          <w:bCs/>
          <w:sz w:val="72"/>
          <w:szCs w:val="72"/>
        </w:rPr>
      </w:pPr>
    </w:p>
    <w:p w14:paraId="380174FC" w14:textId="77777777" w:rsidR="00590809" w:rsidRDefault="00590809" w:rsidP="00590809">
      <w:pPr>
        <w:pStyle w:val="Title"/>
        <w:rPr>
          <w:b/>
          <w:bCs/>
          <w:sz w:val="72"/>
          <w:szCs w:val="72"/>
        </w:rPr>
      </w:pPr>
    </w:p>
    <w:p w14:paraId="2AF1C9EE" w14:textId="6C58210F" w:rsidR="00590809" w:rsidRDefault="00590809" w:rsidP="00590809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 Standards</w:t>
      </w:r>
      <w:r>
        <w:rPr>
          <w:b/>
          <w:bCs/>
          <w:sz w:val="72"/>
          <w:szCs w:val="72"/>
        </w:rPr>
        <w:t xml:space="preserve"> Version 2</w:t>
      </w:r>
    </w:p>
    <w:p w14:paraId="18DC75E5" w14:textId="77777777" w:rsidR="00590809" w:rsidRDefault="00590809" w:rsidP="00590809">
      <w:pPr>
        <w:pStyle w:val="Subtitle"/>
      </w:pPr>
      <w:r>
        <w:t>Updated: 6/24/2020</w:t>
      </w:r>
    </w:p>
    <w:p w14:paraId="5CA3A223" w14:textId="77777777" w:rsidR="00590809" w:rsidRDefault="00590809" w:rsidP="00590809"/>
    <w:p w14:paraId="0C9011A7" w14:textId="77777777" w:rsidR="00590809" w:rsidRDefault="00590809" w:rsidP="00590809"/>
    <w:p w14:paraId="0E01ED97" w14:textId="77777777" w:rsidR="00590809" w:rsidRDefault="00590809" w:rsidP="00590809"/>
    <w:p w14:paraId="7B047CFD" w14:textId="77777777" w:rsidR="00590809" w:rsidRDefault="00590809" w:rsidP="00590809"/>
    <w:p w14:paraId="763BEC85" w14:textId="77777777" w:rsidR="00590809" w:rsidRDefault="00590809" w:rsidP="00590809"/>
    <w:p w14:paraId="73ED98D5" w14:textId="77777777" w:rsidR="00590809" w:rsidRDefault="00590809" w:rsidP="00590809"/>
    <w:p w14:paraId="7D0D2095" w14:textId="77777777" w:rsidR="00590809" w:rsidRDefault="00590809" w:rsidP="00590809"/>
    <w:p w14:paraId="7BA7E20C" w14:textId="77777777" w:rsidR="00590809" w:rsidRDefault="00590809" w:rsidP="00590809"/>
    <w:p w14:paraId="7297D22E" w14:textId="77777777" w:rsidR="00590809" w:rsidRDefault="00590809" w:rsidP="00590809"/>
    <w:p w14:paraId="4567173C" w14:textId="77777777" w:rsidR="00590809" w:rsidRDefault="00590809" w:rsidP="00590809">
      <w:r>
        <w:t>Contributors:</w:t>
      </w:r>
      <w:r>
        <w:tab/>
        <w:t xml:space="preserve">Andrew Newman, Antonio Jimenez, Colin Fritz, Devon </w:t>
      </w:r>
      <w:proofErr w:type="spellStart"/>
      <w:r>
        <w:t>Stedronsky</w:t>
      </w:r>
      <w:proofErr w:type="spellEnd"/>
      <w:r>
        <w:t xml:space="preserve">, </w:t>
      </w:r>
    </w:p>
    <w:p w14:paraId="1EF341A0" w14:textId="77777777" w:rsidR="00590809" w:rsidRDefault="00590809" w:rsidP="00590809">
      <w:pPr>
        <w:ind w:left="720" w:firstLine="720"/>
      </w:pPr>
      <w:r>
        <w:t xml:space="preserve">Eric Wagner, Harry </w:t>
      </w:r>
      <w:proofErr w:type="spellStart"/>
      <w:r>
        <w:t>Pengfei</w:t>
      </w:r>
      <w:proofErr w:type="spellEnd"/>
      <w:r>
        <w:t xml:space="preserve">, Matthew Stevenson, Waseem </w:t>
      </w:r>
      <w:proofErr w:type="spellStart"/>
      <w:r>
        <w:t>Orphali</w:t>
      </w:r>
      <w:proofErr w:type="spellEnd"/>
    </w:p>
    <w:p w14:paraId="75294F05" w14:textId="77777777" w:rsidR="00590809" w:rsidRDefault="00590809" w:rsidP="00590809"/>
    <w:p w14:paraId="4CC95FFD" w14:textId="77777777" w:rsidR="00590809" w:rsidRDefault="00590809" w:rsidP="00590809">
      <w:r>
        <w:t>Approved By:</w:t>
      </w:r>
      <w:r>
        <w:tab/>
        <w:t>DEVON or COLIN</w:t>
      </w:r>
    </w:p>
    <w:p w14:paraId="6868FED7" w14:textId="1F057B2A" w:rsidR="00590809" w:rsidRDefault="00590809" w:rsidP="00590809">
      <w:pPr>
        <w:ind w:firstLine="720"/>
      </w:pPr>
      <w:r>
        <w:t>Date:</w:t>
      </w:r>
      <w:r>
        <w:tab/>
      </w:r>
    </w:p>
    <w:p w14:paraId="3A7418D1" w14:textId="0BF91B03" w:rsidR="45518DB6" w:rsidRDefault="19A0DAC9" w:rsidP="78FE34D8">
      <w:r w:rsidRPr="1C52ECFB">
        <w:rPr>
          <w:i/>
          <w:iCs/>
        </w:rPr>
        <w:lastRenderedPageBreak/>
        <w:t>Requirement</w:t>
      </w:r>
      <w:bookmarkStart w:id="0" w:name="_GoBack"/>
      <w:bookmarkEnd w:id="0"/>
      <w:r w:rsidR="5AADC893" w:rsidRPr="1C52ECFB">
        <w:rPr>
          <w:i/>
          <w:iCs/>
        </w:rPr>
        <w:t xml:space="preserve"> Standards</w:t>
      </w:r>
    </w:p>
    <w:p w14:paraId="319D5469" w14:textId="1A68DBD6" w:rsidR="45518DB6" w:rsidRDefault="45518DB6" w:rsidP="393F6D4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 xml:space="preserve">Header with general </w:t>
      </w:r>
      <w:proofErr w:type="spellStart"/>
      <w:r w:rsidRPr="5C610D91">
        <w:rPr>
          <w:rFonts w:ascii="Calibri" w:eastAsia="Calibri" w:hAnsi="Calibri" w:cs="Calibri"/>
        </w:rPr>
        <w:t>basetag</w:t>
      </w:r>
      <w:proofErr w:type="spellEnd"/>
      <w:r w:rsidRPr="5C610D91">
        <w:rPr>
          <w:rFonts w:ascii="Calibri" w:eastAsia="Calibri" w:hAnsi="Calibri" w:cs="Calibri"/>
        </w:rPr>
        <w:t xml:space="preserve"> (ex. </w:t>
      </w:r>
      <w:r w:rsidR="29B074D0" w:rsidRPr="5C610D91">
        <w:rPr>
          <w:rFonts w:ascii="Calibri" w:eastAsia="Calibri" w:hAnsi="Calibri" w:cs="Calibri"/>
        </w:rPr>
        <w:t>TDET</w:t>
      </w:r>
      <w:r w:rsidRPr="5C610D91">
        <w:rPr>
          <w:rFonts w:ascii="Calibri" w:eastAsia="Calibri" w:hAnsi="Calibri" w:cs="Calibri"/>
        </w:rPr>
        <w:t>)</w:t>
      </w:r>
    </w:p>
    <w:p w14:paraId="43B1BFC1" w14:textId="67F45B8C" w:rsidR="45518DB6" w:rsidRDefault="45518DB6" w:rsidP="78FE34D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>May contain generalized description of functionality</w:t>
      </w:r>
      <w:r w:rsidR="1D91B397" w:rsidRPr="5C610D91">
        <w:rPr>
          <w:rFonts w:ascii="Calibri" w:eastAsia="Calibri" w:hAnsi="Calibri" w:cs="Calibri"/>
        </w:rPr>
        <w:t xml:space="preserve"> of a module/submodule</w:t>
      </w:r>
    </w:p>
    <w:p w14:paraId="531C77EF" w14:textId="20E0C114" w:rsidR="45518DB6" w:rsidRDefault="45518DB6" w:rsidP="78FE34D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 xml:space="preserve">Body with </w:t>
      </w:r>
      <w:proofErr w:type="spellStart"/>
      <w:r w:rsidRPr="5C610D91">
        <w:rPr>
          <w:rFonts w:ascii="Calibri" w:eastAsia="Calibri" w:hAnsi="Calibri" w:cs="Calibri"/>
        </w:rPr>
        <w:t>subtag</w:t>
      </w:r>
      <w:proofErr w:type="spellEnd"/>
      <w:r w:rsidRPr="5C610D91">
        <w:rPr>
          <w:rFonts w:ascii="Calibri" w:eastAsia="Calibri" w:hAnsi="Calibri" w:cs="Calibri"/>
        </w:rPr>
        <w:t xml:space="preserve"> or numbered tag (ex. TDET_FUNC_01)</w:t>
      </w:r>
    </w:p>
    <w:p w14:paraId="16F23DAF" w14:textId="13A934A3" w:rsidR="45518DB6" w:rsidRDefault="45518DB6" w:rsidP="78FE34D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>Contains specific signal names as they are in program and specification</w:t>
      </w:r>
    </w:p>
    <w:p w14:paraId="68503CE2" w14:textId="614CA830" w:rsidR="45518DB6" w:rsidRDefault="45518DB6" w:rsidP="78FE34D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>Contains signal relationships or behaviors</w:t>
      </w:r>
    </w:p>
    <w:p w14:paraId="4BB1338C" w14:textId="1B156D8D" w:rsidR="45518DB6" w:rsidRDefault="45518DB6" w:rsidP="393F6D43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 xml:space="preserve">All </w:t>
      </w:r>
      <w:r w:rsidR="286B474C" w:rsidRPr="5C610D91">
        <w:rPr>
          <w:rFonts w:ascii="Calibri" w:eastAsia="Calibri" w:hAnsi="Calibri" w:cs="Calibri"/>
        </w:rPr>
        <w:t xml:space="preserve">I/O </w:t>
      </w:r>
      <w:r w:rsidRPr="5C610D91">
        <w:rPr>
          <w:rFonts w:ascii="Calibri" w:eastAsia="Calibri" w:hAnsi="Calibri" w:cs="Calibri"/>
        </w:rPr>
        <w:t>signals should be covered</w:t>
      </w:r>
    </w:p>
    <w:p w14:paraId="10A7349D" w14:textId="00D433FE" w:rsidR="45518DB6" w:rsidRDefault="45518DB6" w:rsidP="78FE34D8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 xml:space="preserve">List involved I/O signals and its direction for each </w:t>
      </w:r>
      <w:proofErr w:type="spellStart"/>
      <w:r w:rsidRPr="5C610D91">
        <w:rPr>
          <w:rFonts w:ascii="Calibri" w:eastAsia="Calibri" w:hAnsi="Calibri" w:cs="Calibri"/>
        </w:rPr>
        <w:t>subtag</w:t>
      </w:r>
      <w:proofErr w:type="spellEnd"/>
      <w:r w:rsidRPr="5C610D91">
        <w:rPr>
          <w:rFonts w:ascii="Calibri" w:eastAsia="Calibri" w:hAnsi="Calibri" w:cs="Calibri"/>
        </w:rPr>
        <w:t xml:space="preserve"> body.</w:t>
      </w:r>
    </w:p>
    <w:p w14:paraId="1D70DF73" w14:textId="4C089E6F" w:rsidR="45518DB6" w:rsidRDefault="45518DB6" w:rsidP="78FE34D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>Writing guidelines</w:t>
      </w:r>
    </w:p>
    <w:p w14:paraId="219B58BD" w14:textId="5BD26314" w:rsidR="45518DB6" w:rsidRDefault="45518DB6" w:rsidP="78FE34D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>The requirement should be starting with: “Signal X shall …” or “The module shall …”</w:t>
      </w:r>
    </w:p>
    <w:p w14:paraId="3217E7E2" w14:textId="79A29B82" w:rsidR="45518DB6" w:rsidRDefault="45518DB6" w:rsidP="78FE34D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>Attempt creating as granular of requirement list as possible; no overly complex requirements</w:t>
      </w:r>
    </w:p>
    <w:p w14:paraId="39697A74" w14:textId="0AC1DB0C" w:rsidR="577915CD" w:rsidRDefault="577915CD" w:rsidP="393F6D43">
      <w:pPr>
        <w:pStyle w:val="ListParagraph"/>
        <w:numPr>
          <w:ilvl w:val="1"/>
          <w:numId w:val="1"/>
        </w:numPr>
      </w:pPr>
      <w:r w:rsidRPr="5C610D91">
        <w:rPr>
          <w:rFonts w:ascii="Calibri" w:eastAsia="Calibri" w:hAnsi="Calibri" w:cs="Calibri"/>
        </w:rPr>
        <w:t>Requirements traceability</w:t>
      </w:r>
    </w:p>
    <w:p w14:paraId="6B1341EF" w14:textId="6C9E52A8" w:rsidR="577915CD" w:rsidRDefault="577915CD">
      <w:pPr>
        <w:pStyle w:val="ListParagraph"/>
        <w:numPr>
          <w:ilvl w:val="2"/>
          <w:numId w:val="1"/>
        </w:numPr>
        <w:pPrChange w:id="1" w:author="Andrew Newman" w:date="2020-06-05T18:2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5C610D91">
        <w:rPr>
          <w:rFonts w:ascii="Calibri" w:eastAsia="Calibri" w:hAnsi="Calibri" w:cs="Calibri"/>
        </w:rPr>
        <w:t>Every parent will have traceability to requirement and test procedures.</w:t>
      </w:r>
    </w:p>
    <w:p w14:paraId="2068AA58" w14:textId="032C4AC0" w:rsidR="45518DB6" w:rsidRDefault="45518DB6" w:rsidP="78FE34D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610D91">
        <w:rPr>
          <w:rFonts w:ascii="Calibri" w:eastAsia="Calibri" w:hAnsi="Calibri" w:cs="Calibri"/>
        </w:rPr>
        <w:t xml:space="preserve">Following words are to be avoided to ensure non-ambiguity of the requirement: </w:t>
      </w:r>
    </w:p>
    <w:p w14:paraId="323D656D" w14:textId="233AA83F" w:rsidR="45518DB6" w:rsidRDefault="45518DB6" w:rsidP="78FE34D8">
      <w:pPr>
        <w:pStyle w:val="ListParagraph"/>
        <w:numPr>
          <w:ilvl w:val="2"/>
          <w:numId w:val="1"/>
        </w:numPr>
      </w:pPr>
      <w:r w:rsidRPr="5C610D91">
        <w:rPr>
          <w:rFonts w:ascii="Calibri" w:eastAsia="Calibri" w:hAnsi="Calibri" w:cs="Calibri"/>
        </w:rPr>
        <w:t xml:space="preserve">may </w:t>
      </w:r>
    </w:p>
    <w:p w14:paraId="26BE62A2" w14:textId="76C6D73A" w:rsidR="45518DB6" w:rsidRDefault="45518DB6" w:rsidP="78FE34D8">
      <w:pPr>
        <w:pStyle w:val="ListParagraph"/>
        <w:numPr>
          <w:ilvl w:val="2"/>
          <w:numId w:val="1"/>
        </w:numPr>
      </w:pPr>
      <w:r w:rsidRPr="5C610D91">
        <w:rPr>
          <w:rFonts w:ascii="Calibri" w:eastAsia="Calibri" w:hAnsi="Calibri" w:cs="Calibri"/>
        </w:rPr>
        <w:t>or (</w:t>
      </w:r>
      <w:r w:rsidR="5997F315" w:rsidRPr="5C610D91">
        <w:rPr>
          <w:rFonts w:ascii="Calibri" w:eastAsia="Calibri" w:hAnsi="Calibri" w:cs="Calibri"/>
        </w:rPr>
        <w:t>exempt is the reference to a “logical OR” which shall be labeled as such</w:t>
      </w:r>
      <w:r w:rsidRPr="5C610D91">
        <w:rPr>
          <w:rFonts w:ascii="Calibri" w:eastAsia="Calibri" w:hAnsi="Calibri" w:cs="Calibri"/>
        </w:rPr>
        <w:t>)</w:t>
      </w:r>
    </w:p>
    <w:p w14:paraId="21CD885D" w14:textId="609E6202" w:rsidR="45518DB6" w:rsidRDefault="401F5C11">
      <w:pPr>
        <w:pStyle w:val="ListParagraph"/>
        <w:numPr>
          <w:ilvl w:val="1"/>
          <w:numId w:val="1"/>
        </w:numPr>
        <w:pPrChange w:id="2" w:author="Andrew Newman" w:date="2020-06-05T18:26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r w:rsidRPr="5C610D91">
        <w:rPr>
          <w:rFonts w:ascii="Calibri" w:eastAsia="Calibri" w:hAnsi="Calibri" w:cs="Calibri"/>
        </w:rPr>
        <w:t xml:space="preserve">Avoid parent-child </w:t>
      </w:r>
      <w:proofErr w:type="gramStart"/>
      <w:r w:rsidRPr="5C610D91">
        <w:rPr>
          <w:rFonts w:ascii="Calibri" w:eastAsia="Calibri" w:hAnsi="Calibri" w:cs="Calibri"/>
        </w:rPr>
        <w:t>requirement(</w:t>
      </w:r>
      <w:proofErr w:type="gramEnd"/>
      <w:r w:rsidRPr="5C610D91">
        <w:rPr>
          <w:rFonts w:ascii="Calibri" w:eastAsia="Calibri" w:hAnsi="Calibri" w:cs="Calibri"/>
        </w:rPr>
        <w:t>Requirement being a subset of the other requirement)</w:t>
      </w:r>
    </w:p>
    <w:p w14:paraId="09AB395E" w14:textId="2C80E631" w:rsidR="45518DB6" w:rsidRDefault="401F5C11" w:rsidP="393F6D43">
      <w:pPr>
        <w:pStyle w:val="ListParagraph"/>
        <w:numPr>
          <w:ilvl w:val="2"/>
          <w:numId w:val="1"/>
        </w:numPr>
        <w:rPr>
          <w:ins w:id="3" w:author="Andrew Newman" w:date="2020-06-05T18:27:00Z"/>
        </w:rPr>
      </w:pPr>
      <w:r w:rsidRPr="5C610D91">
        <w:rPr>
          <w:rFonts w:ascii="Calibri" w:eastAsia="Calibri" w:hAnsi="Calibri" w:cs="Calibri"/>
        </w:rPr>
        <w:t xml:space="preserve">Exempt are the note </w:t>
      </w:r>
      <w:proofErr w:type="gramStart"/>
      <w:r w:rsidRPr="5C610D91">
        <w:rPr>
          <w:rFonts w:ascii="Calibri" w:eastAsia="Calibri" w:hAnsi="Calibri" w:cs="Calibri"/>
        </w:rPr>
        <w:t>leaves(</w:t>
      </w:r>
      <w:proofErr w:type="gramEnd"/>
      <w:r w:rsidRPr="5C610D91">
        <w:rPr>
          <w:rFonts w:ascii="Calibri" w:eastAsia="Calibri" w:hAnsi="Calibri" w:cs="Calibri"/>
        </w:rPr>
        <w:t>characterized by not including shall in its structure</w:t>
      </w:r>
    </w:p>
    <w:p w14:paraId="78B95E53" w14:textId="4122DC70" w:rsidR="45518DB6" w:rsidRDefault="45518DB6" w:rsidP="5C610D91">
      <w:pPr>
        <w:pStyle w:val="ListParagraph"/>
        <w:numPr>
          <w:ilvl w:val="1"/>
          <w:numId w:val="1"/>
        </w:numPr>
        <w:rPr>
          <w:ins w:id="4" w:author="Devon Stedronsky" w:date="2020-06-24T15:35:00Z"/>
          <w:rFonts w:eastAsiaTheme="minorEastAsia"/>
        </w:rPr>
      </w:pPr>
      <w:r w:rsidRPr="5C610D91">
        <w:rPr>
          <w:rFonts w:ascii="Calibri" w:eastAsia="Calibri" w:hAnsi="Calibri" w:cs="Calibri"/>
          <w:u w:val="single"/>
        </w:rPr>
        <w:t>Note:</w:t>
      </w:r>
      <w:r w:rsidRPr="5C610D91">
        <w:rPr>
          <w:rFonts w:ascii="Calibri" w:eastAsia="Calibri" w:hAnsi="Calibri" w:cs="Calibri"/>
        </w:rPr>
        <w:t xml:space="preserve"> Consider test cases when writing requirements to ensure coverage.</w:t>
      </w:r>
    </w:p>
    <w:p w14:paraId="0EB4D9A7" w14:textId="5264EEEF" w:rsidR="464B95A8" w:rsidRDefault="464B95A8">
      <w:pPr>
        <w:rPr>
          <w:del w:id="5" w:author="Devon Stedronsky" w:date="2020-06-24T15:35:00Z"/>
          <w:rFonts w:ascii="Calibri" w:eastAsia="Calibri" w:hAnsi="Calibri" w:cs="Calibri"/>
        </w:rPr>
        <w:pPrChange w:id="6" w:author="Devon Stedronsky" w:date="2020-06-24T15:35:00Z">
          <w:pPr>
            <w:ind w:left="720"/>
          </w:pPr>
        </w:pPrChange>
      </w:pPr>
    </w:p>
    <w:p w14:paraId="4B88D370" w14:textId="75C256F9" w:rsidR="78FE34D8" w:rsidRDefault="78FE34D8" w:rsidP="78FE34D8">
      <w:pPr>
        <w:rPr>
          <w:i/>
          <w:iCs/>
        </w:rPr>
      </w:pPr>
    </w:p>
    <w:p w14:paraId="21B0BFB8" w14:textId="231C7B7C" w:rsidR="1435F1A6" w:rsidRDefault="1435F1A6" w:rsidP="1435F1A6"/>
    <w:p w14:paraId="74F2F25C" w14:textId="1C2B7986" w:rsidR="1435F1A6" w:rsidRDefault="1435F1A6" w:rsidP="2DFACF11">
      <w:pPr>
        <w:rPr>
          <w:i/>
          <w:iCs/>
        </w:rPr>
      </w:pPr>
    </w:p>
    <w:sectPr w:rsidR="1435F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9A"/>
    <w:multiLevelType w:val="hybridMultilevel"/>
    <w:tmpl w:val="FC40DF10"/>
    <w:lvl w:ilvl="0" w:tplc="292CD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C4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43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8C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AB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05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69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26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F1C7D"/>
    <w:multiLevelType w:val="hybridMultilevel"/>
    <w:tmpl w:val="23E217D0"/>
    <w:lvl w:ilvl="0" w:tplc="D160DF1A">
      <w:start w:val="1"/>
      <w:numFmt w:val="decimal"/>
      <w:lvlText w:val="%1."/>
      <w:lvlJc w:val="left"/>
      <w:pPr>
        <w:ind w:left="720" w:hanging="360"/>
      </w:pPr>
    </w:lvl>
    <w:lvl w:ilvl="1" w:tplc="7E005716">
      <w:start w:val="1"/>
      <w:numFmt w:val="lowerLetter"/>
      <w:lvlText w:val="%2."/>
      <w:lvlJc w:val="left"/>
      <w:pPr>
        <w:ind w:left="1440" w:hanging="360"/>
      </w:pPr>
    </w:lvl>
    <w:lvl w:ilvl="2" w:tplc="38601BC2">
      <w:start w:val="1"/>
      <w:numFmt w:val="lowerRoman"/>
      <w:lvlText w:val="%3."/>
      <w:lvlJc w:val="left"/>
      <w:pPr>
        <w:ind w:left="2160" w:hanging="360"/>
      </w:pPr>
    </w:lvl>
    <w:lvl w:ilvl="3" w:tplc="45982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E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E1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0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0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A2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C53502"/>
    <w:rsid w:val="00590809"/>
    <w:rsid w:val="07B80732"/>
    <w:rsid w:val="087712A1"/>
    <w:rsid w:val="089D7B58"/>
    <w:rsid w:val="0A251A27"/>
    <w:rsid w:val="0BBCDD0A"/>
    <w:rsid w:val="0DCCFF60"/>
    <w:rsid w:val="1365D4BC"/>
    <w:rsid w:val="1435F1A6"/>
    <w:rsid w:val="17A78812"/>
    <w:rsid w:val="19A0DAC9"/>
    <w:rsid w:val="19C124EA"/>
    <w:rsid w:val="1BB400FD"/>
    <w:rsid w:val="1C52ECFB"/>
    <w:rsid w:val="1D91B397"/>
    <w:rsid w:val="1FC8D2B5"/>
    <w:rsid w:val="208C326A"/>
    <w:rsid w:val="28603217"/>
    <w:rsid w:val="286B474C"/>
    <w:rsid w:val="29B074D0"/>
    <w:rsid w:val="2B137A7D"/>
    <w:rsid w:val="2DFACF11"/>
    <w:rsid w:val="2F949C40"/>
    <w:rsid w:val="30C53502"/>
    <w:rsid w:val="332B36AF"/>
    <w:rsid w:val="33CB5896"/>
    <w:rsid w:val="393F6D43"/>
    <w:rsid w:val="3A16EAC6"/>
    <w:rsid w:val="3C19CACD"/>
    <w:rsid w:val="3C85F91A"/>
    <w:rsid w:val="3FB60AB1"/>
    <w:rsid w:val="401F5C11"/>
    <w:rsid w:val="410530B5"/>
    <w:rsid w:val="412AC736"/>
    <w:rsid w:val="45518DB6"/>
    <w:rsid w:val="458CED4E"/>
    <w:rsid w:val="464B95A8"/>
    <w:rsid w:val="49B3207C"/>
    <w:rsid w:val="4AA14716"/>
    <w:rsid w:val="519914B7"/>
    <w:rsid w:val="53AB6E40"/>
    <w:rsid w:val="55161306"/>
    <w:rsid w:val="577915CD"/>
    <w:rsid w:val="5997F315"/>
    <w:rsid w:val="5AADC893"/>
    <w:rsid w:val="5C610D91"/>
    <w:rsid w:val="5E6C3908"/>
    <w:rsid w:val="669A165E"/>
    <w:rsid w:val="6728EF8B"/>
    <w:rsid w:val="6B069E0E"/>
    <w:rsid w:val="6B785410"/>
    <w:rsid w:val="70F7F612"/>
    <w:rsid w:val="75650C40"/>
    <w:rsid w:val="78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3502"/>
  <w15:chartTrackingRefBased/>
  <w15:docId w15:val="{61DA5096-2C48-4056-9DF4-6C9AE9E6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0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09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8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46C9B-A463-4025-BE60-BB52F6C8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AB154-CB01-4470-8052-326EA05F5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229E23-1E68-40FA-906F-117101FC08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Eric Wagner</cp:lastModifiedBy>
  <cp:revision>2</cp:revision>
  <dcterms:created xsi:type="dcterms:W3CDTF">2020-06-24T20:51:00Z</dcterms:created>
  <dcterms:modified xsi:type="dcterms:W3CDTF">2020-06-24T20:51:00Z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